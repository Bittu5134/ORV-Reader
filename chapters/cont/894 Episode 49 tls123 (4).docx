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894 Episode 49 tls123 (4)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an hour after that, I was beaten up here and there by Han Sooyoung. Maybe because I was beaten up so much, I could answer Han Sooyoung’s questions right away.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"What major did you </w:t>
      </w:r>
      <w:ins w:author="Fukutski" w:id="0" w:date="2025-06-06T02:00:57Z">
        <w:r w:rsidDel="00000000" w:rsidR="00000000" w:rsidRPr="00000000">
          <w:rPr>
            <w:sz w:val="24"/>
            <w:szCs w:val="24"/>
            <w:rtl w:val="0"/>
          </w:rPr>
          <w:t xml:space="preserve">choose</w:t>
        </w:r>
      </w:ins>
      <w:del w:author="Fukutski" w:id="0" w:date="2025-06-06T02:00:57Z">
        <w:r w:rsidDel="00000000" w:rsidR="00000000" w:rsidRPr="00000000">
          <w:rPr>
            <w:sz w:val="24"/>
            <w:szCs w:val="24"/>
            <w:rtl w:val="0"/>
          </w:rPr>
          <w:delText xml:space="preserve">major in</w:delText>
        </w:r>
      </w:del>
      <w:r w:rsidDel="00000000" w:rsidR="00000000" w:rsidRPr="00000000">
        <w:rPr>
          <w:sz w:val="24"/>
          <w:szCs w:val="24"/>
          <w:rtl w:val="0"/>
        </w:rPr>
        <w:t xml:space="preserve">?"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"Creative Writing."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"Oh, you must have won some awards at the 100th-day celebration when you were young?"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"Only a reading award. Actually, I never learned writing separately, so I wasn’t very good at writing."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"Really? But you must have learned some things when you went to college, right?"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"Yes, I did."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Actually, there were people who taught me. Anyway, I graduated from the Creative Writing Department, and I took novel classes from various professors. However, if you ask me if I learned writing from them, I don’t know what to say.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there is one professor I remember.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「"</w:t>
      </w:r>
      <w:commentRangeStart w:id="1"/>
      <w:r w:rsidDel="00000000" w:rsidR="00000000" w:rsidRPr="00000000">
        <w:rPr>
          <w:sz w:val="24"/>
          <w:szCs w:val="24"/>
          <w:rtl w:val="0"/>
        </w:rPr>
        <w:t xml:space="preserve">■■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-ah, are you having a hard time these days?"」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was around the time when I had not received any requests since my lucky debut.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「"Have you ever thought about writing web novels?"」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that time, I was still not yet fully into pure literature, so I was depressed because I thought the professor's words meant, "You have no talent at all, so get out of the literary world." But now that I look back, that advice meant, "If you keep dying here, your life will be ruined."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 think of my peers who are having a hard time in the literary world, drinking, I want to give my professor a tip for his wisdom, but unfortunately, I can't even remember his name anymore. It was because I lost many of the memories I had while going through the 'Fear Realm'.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"At first, it was hard to adapt to writing web novels."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"Well, it must have been hard if you had come from pure literature. The writing style is very different."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 didn't know I would struggle that much. But I graduated from the Department of Creative Writing."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"That's possible. In fact, our industry has a relatively low barrier to entry, right? Anyone can write if they have a keyboard."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commentRangeStart w:id="2"/>
      <w:r w:rsidDel="00000000" w:rsidR="00000000" w:rsidRPr="00000000">
        <w:rPr>
          <w:sz w:val="24"/>
          <w:szCs w:val="24"/>
          <w:rtl w:val="0"/>
        </w:rPr>
        <w:t xml:space="preserve">It didn't feel real at all that I was talking about web novels with Han Sooyoung.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"Yes. Anyway, I had a hard time at first."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"No one is good at writing from the beginning. Although there are geniuses sometimes."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"You weren't good at writing at first either?"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"I'm that genius?"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smiled bitterly as I watched Han Sooyoung smiling proudly.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though she said that, I knew that she was the one who worked harder than anyone else.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all, she was someone who had serialized a novel that only one person read for over 10 years.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"Come on, get up. We have to keep going."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sighed and got up from my seat.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"Are you going to hit me again?"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"Who said you'd just get hit? I told you to hit me too. Then I'll answer the questions you want?"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"Easier said than done."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"You only need to hit once, is that so hard?"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"It's harder than when I first started reading web novels."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said one hit, but from my perspective, it seemed like Han Sooyoung was just beating me up under the pretense of training.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"Is it because you've been studying pure literature? Your skill usage is so old-fashioned."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"Honestly, how much pure literature have you read?"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"Your basic stamina is also really poor."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"I've never seen a writer with such good stamina."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"For a writer, stamina that doesn't get tired even after working for three days and nights is a given. In my time—"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quickly used the story.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[Story fragment, 'Way of the Wind', begins its storytelling!]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[Way of the Wind], condensed into 'Unbreakable Faith', swirled and created a fierce sword wind.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 Sooyoung muttered as if it was interesting.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"Oh, this one has good application?"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so, my [Way of the Wind] didn’t even brush Han Sooyoung’s collar.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bit my lips and swung my sword again and again.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 Sooyoung kept asking questions while dodging my strikes here and there.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"What’s the name of this skill?"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"It’s [Way of the Wind], right?"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"That’s the skill name. [Way of the Wind] isn’t used like that originally."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 didn’t give it a name."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commentRangeStart w:id="3"/>
      <w:r w:rsidDel="00000000" w:rsidR="00000000" w:rsidRPr="00000000">
        <w:rPr>
          <w:sz w:val="24"/>
          <w:szCs w:val="24"/>
          <w:rtl w:val="0"/>
        </w:rPr>
        <w:t xml:space="preserve">I’m not Killer King, so I wouldn’t have named every skill I used like "Dark Spinning Breaker".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Han Sooyoung looked at me as if I was pathetic.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"Isn’t that skill your original? But you didn’t even give it a name?"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"Why do you have to give it something like that?"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commentRangeStart w:id="4"/>
      <w:r w:rsidDel="00000000" w:rsidR="00000000" w:rsidRPr="00000000">
        <w:rPr>
          <w:sz w:val="24"/>
          <w:szCs w:val="24"/>
          <w:rtl w:val="0"/>
        </w:rPr>
        <w:t xml:space="preserve">"Because it becomes stronger with a name."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couldn’t understand what she meant.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becomes stronger with a name?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"Extinction Sword 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멸화검</w:t>
      </w:r>
      <w:r w:rsidDel="00000000" w:rsidR="00000000" w:rsidRPr="00000000">
        <w:rPr>
          <w:sz w:val="24"/>
          <w:szCs w:val="24"/>
          <w:rtl w:val="0"/>
        </w:rPr>
        <w:t xml:space="preserve">)."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Han Sooyoung muttered softly, a long purple sword spurted out from above the dagger she was holding.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stared at the shape of the sword spur and asked.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"Extinction Sword? Isn't that just [Black Flame] stretched out and pulled out?"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"Extinction Sword Form 1, Annihilation."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(멸화검 제1식, 멸화개아.)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 Sooyoung shouted the name of the technique without paying attention to my tackle. Following that, the form of [After Flame] wrapped around Han Sooyoung's entire body like a flower bud, and soon deflected all the blade storms created by [Way of the Wind].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 constellation, 'Maritime War God's', eyes sparkle!]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 constellation, 'Bald General of Justice', is happy to see 'Extinction Sword' for the first time in a long time.]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Messages from the constellations pouring down from the air.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felt like I could understand Han Sooyoung's words that I had to give it a name.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"Form 2, Extinction."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(제2식. 멸화분분.)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that, a flower bud made of [Black Flame] opened. The sight of a flower made of pure purple energy blooming was captivating just by looking at it.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moment my gaze was captured by that scenery, the purple energy that had bloomed like petals scattering fragrance began to pour out in all directions.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"Tch."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hurriedly activated the 'Blade of Faith', but it was not enough to counter the countless energy of [Black Flame]. In an instant, small scars appeared on my arms and legs.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was purely astonished by the overwhelming difference in skill.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as my skill relied on the source of [Way of the Wind], her skill was also based on [Black Flame]. However, the way she used [Black Flame] was much more sophisticated and delicate than how I used [Way of the Wind].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 Sooyoung shook her head and said.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commentRangeStart w:id="5"/>
      <w:r w:rsidDel="00000000" w:rsidR="00000000" w:rsidRPr="00000000">
        <w:rPr>
          <w:sz w:val="24"/>
          <w:szCs w:val="24"/>
          <w:rtl w:val="0"/>
        </w:rPr>
        <w:t xml:space="preserve">"It's not a difference in skill. It's a difference in imagination."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difference in imagination.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"Even if you handle the story in the same way, the image of the technique changes completely depending on how you name it."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realized belatedly what she meant. It was true that I had only given it a name, but the image of the technique felt much clearer.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crouching flower bud and a blooming petal fluttering in the wind.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established name creates a framework for imagination and stimulates the curiosity of the constellations.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 constellation, 'Goryeo's Swordsman', feels the longing for the Murim.]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</w:t>
      </w:r>
      <w:commentRangeStart w:id="6"/>
      <w:r w:rsidDel="00000000" w:rsidR="00000000" w:rsidRPr="00000000">
        <w:rPr>
          <w:sz w:val="24"/>
          <w:szCs w:val="24"/>
          <w:rtl w:val="0"/>
        </w:rPr>
        <w:t xml:space="preserve">Pungrang Island 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풍랑섬</w:t>
      </w:r>
      <w:r w:rsidDel="00000000" w:rsidR="00000000" w:rsidRPr="00000000">
        <w:rPr>
          <w:sz w:val="24"/>
          <w:szCs w:val="24"/>
          <w:rtl w:val="0"/>
        </w:rPr>
        <w:t xml:space="preserve">)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sz w:val="24"/>
          <w:szCs w:val="24"/>
          <w:rtl w:val="0"/>
        </w:rPr>
        <w:t xml:space="preserve">."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swung my sword with all my might. The magical power in my body drained away and the shape of the blade storm created by [Way of the Wind] changed.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thought of the wolf that had taught me [Way of the Wind]. The wolf of Immutar galloping across the plains of Chronos. The wolves running toward the sunset began to roar all at once.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Kudduddud! The energy of [Way of the Wind] and [Black Flame] collided, creating a whirlwind.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side was slightly pushed back.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continued to supply my magical power and added [Baekcheongganggi] to the blade.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commentRangeStart w:id="7"/>
      <w:r w:rsidDel="00000000" w:rsidR="00000000" w:rsidRPr="00000000">
        <w:rPr>
          <w:sz w:val="24"/>
          <w:szCs w:val="24"/>
          <w:rtl w:val="0"/>
        </w:rPr>
        <w:t xml:space="preserve">"Baekrang Island 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백랑섬</w:t>
      </w:r>
      <w:r w:rsidDel="00000000" w:rsidR="00000000" w:rsidRPr="00000000">
        <w:rPr>
          <w:sz w:val="24"/>
          <w:szCs w:val="24"/>
          <w:rtl w:val="0"/>
        </w:rPr>
        <w:t xml:space="preserve">)."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</w:t>
      </w:r>
      <w:commentRangeStart w:id="8"/>
      <w:commentRangeStart w:id="9"/>
      <w:commentRangeStart w:id="10"/>
      <w:r w:rsidDel="00000000" w:rsidR="00000000" w:rsidRPr="00000000">
        <w:rPr>
          <w:i w:val="1"/>
          <w:rtl w:val="0"/>
        </w:rPr>
        <w:t xml:space="preserve">TL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i w:val="1"/>
          <w:rtl w:val="0"/>
        </w:rPr>
        <w:t xml:space="preserve">: Somebody, help? T~T …Anyway, I put the names in Korean here just in case.)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manes of the roaring wolves scattered silver. Some wolves were cut to death by the flower petals, but some wolves managed to bite the flower petals. With a sound of sparks, the magical power was canceled in the air, and [Black Flame] and [Way of the Wind] scattered into ash.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 Sooyoung smiled as if she was amazed.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"You have good learning ability. Is 'Wind' (풍랑) borrowed from Lycaon's name?"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(TL: ??? T~T idk)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"That's right."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then activated other stories and skills one after another.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 story, 'Tenacious Martial Arts Master', begins its storytelling!]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Dragon's Head Ark of Opening, a story obtained from Cheon Gae.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[Exclusive skill, 'Nakgak Breath Lv. 10', is activated!]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long breath sucked in by [Nakgak Breath] strengthened the magic circulation efficiency of 'Circulation Delay'. It was the result of practicing the skill linkage that the Demon King of Salvation had pointed out before.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 Sooyoung, who had exchanged a hundred or so combinations with me in an instant, nodded and said.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"The skill set isn't that great, but the linkage isn't bad. You worked hard, didn't you?"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felt elated for no reason.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worked hard. It felt so good to be recognized for that.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felt like a certain sense that I had long forgotten was awakening again. Even though it was just clashing swords and telling stories that I had accumulated.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"Don't get excited for no reason. We still have a long way to go. Is there anything else you know how to do?"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 can use Kim Dokja's power."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Currently, I have accepted the 'First Kim Dokja'—the 'Demon King of Salvation'—and the 'Second Kim Dokja'—the 'King of Fear'. I was able to borrow their powers that remained in the [Fourth Wall] with the power of 'Heir of the Eternal Name'.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"Try it."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"Not now."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"Why?"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 don't know."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[Currently, a part of the 'Fourth Wall' is being restored.]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 story, 'Heir of the Eternal Name', refuses your request.]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seems that the [Fourth Wall] is not in good condition. The guy Heir is not listening to me either.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 Sooyoung asked, licking her lips.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"This is difficult. What else?"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 can also use Cheon Inho's techniques."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"[Incite]?"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"Yes."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"Then try that."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Despite Han Sooyoung's suggestion, I hesitated a little this time. Because I experienced Cheon Inho's '40th round' in the Time Fault of the Fear Realm, my [Incite] had become quite strong. Right now, I was confident that even a mediocre constellation could kneel with just [Incite].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"You'll get hurt."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"Me?"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 Sooyoung said with a smirk.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"Want to make a bet? If your incite works even a little, I'll grant you one wish."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"Wish?"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"Yes."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"Don't regret it."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opened my mouth without hesitation.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"You."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briefly thought about what [Incite] I should do. Since it's my first time, I'll go with something safe.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"You're worse at writing than me."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[Exclusive skill, Incite Lv.???', is activated!]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Tsutsutsutsu.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spark flew in the air.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 Sooyoung stared at me blankly. Then, I felt a strong backlash in my incarnation body.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 story, 'One Who Rewrites Fate', offsets your probability aftershock.]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expected, I failed.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"Would that spell work?"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"You never know."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"The basics aren't right. Before [inciting], you should analyze what kind of emotional state the other person is in."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was about to say that I analyzed a little bit, but stopped myself.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"If I had even the slightest thought that I might lose to you, would that [inciting] work?"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"Then what should I have [incited] you?"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"You have to find </w:t>
      </w:r>
      <w:ins w:author="Natalee Koh" w:id="1" w:date="2025-06-06T00:51:29Z">
        <w:r w:rsidDel="00000000" w:rsidR="00000000" w:rsidRPr="00000000">
          <w:rPr>
            <w:sz w:val="24"/>
            <w:szCs w:val="24"/>
            <w:rtl w:val="0"/>
          </w:rPr>
          <w:t xml:space="preserve">that out </w:t>
        </w:r>
      </w:ins>
      <w:del w:author="Natalee Koh" w:id="1" w:date="2025-06-06T00:51:29Z">
        <w:r w:rsidDel="00000000" w:rsidR="00000000" w:rsidRPr="00000000">
          <w:rPr>
            <w:sz w:val="24"/>
            <w:szCs w:val="24"/>
            <w:rtl w:val="0"/>
          </w:rPr>
          <w:delText xml:space="preserve">out that</w:delText>
        </w:r>
      </w:del>
      <w:r w:rsidDel="00000000" w:rsidR="00000000" w:rsidRPr="00000000">
        <w:rPr>
          <w:sz w:val="24"/>
          <w:szCs w:val="24"/>
          <w:rtl w:val="0"/>
        </w:rPr>
        <w:t xml:space="preserve">. Other than this? No more?"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"No more."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[Exclusive skill, 'Incite Lv.???', is activated!]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 Sooyoung's smile deepened.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"That's pretty good. I almost believed it."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"What a shame."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Actually, Han Sooyoung was right. I still had one more important asset left.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"You, do you have a 'Giant Tale'?"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 do, but I don't know how to use it yet. To be exact, it’s in a state where it can’t be used."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"What does that mean?"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thought about it for a moment and decided to be honest.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"It’s not just 'skills' that need a name to be used properly."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"You haven’t gotten a name for it yet, have you?"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"Yes."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"When did you get the giant story?"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"Well, it’s been quite some time."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"Then, the &lt;Star Stream&gt; must have given it to you?"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 Sooyoung approached me with a puzzled expression and grabbed my wrist. Her story began to rush into me.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as if to oppose her story, a strong energy boiled inside me.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'giant story' was resisting Han Sooyoung’s story. As if it was rejecting all of her stories.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"Look at this?"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 Sooyoung, who had been briefly confronting the story, opened her mouth as if she found it interesting.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4"/>
          <w:szCs w:val="24"/>
        </w:rPr>
      </w:pPr>
      <w:commentRangeStart w:id="11"/>
      <w:r w:rsidDel="00000000" w:rsidR="00000000" w:rsidRPr="00000000">
        <w:rPr>
          <w:sz w:val="24"/>
          <w:szCs w:val="24"/>
          <w:rtl w:val="0"/>
        </w:rPr>
        <w:t xml:space="preserve">"This guy is refusing to be given a name?"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ia" w:id="1" w:date="2025-06-10T07:41:00Z"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 HIS NAMEEE</w:t>
      </w:r>
    </w:p>
  </w:comment>
  <w:comment w:author="Natalee Koh" w:id="0" w:date="2025-06-06T00:50:03Z"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 for the translation!</w:t>
      </w:r>
    </w:p>
  </w:comment>
  <w:comment w:author="Netto Azure" w:id="2" w:date="2025-06-06T00:43:14Z"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here I thought we couldn't get more meta with ORV 🤣</w:t>
      </w:r>
    </w:p>
  </w:comment>
  <w:comment w:author="Matt From Wii" w:id="4" w:date="2025-06-07T17:47:18Z"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</w:t>
      </w:r>
    </w:p>
  </w:comment>
  <w:comment w:author="Natalee Koh" w:id="6" w:date="2025-06-06T00:43:15Z"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풍랑 windwolf(?) 섬(idk google says isle/island)</w:t>
      </w:r>
    </w:p>
  </w:comment>
  <w:comment w:author="Matt From Wii" w:id="5" w:date="2025-06-07T17:48:35Z"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Hmmm</w:t>
      </w:r>
    </w:p>
  </w:comment>
  <w:comment w:author="Keperluan Umum" w:id="8" w:date="2025-06-06T16:49:20Z"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word like that, usually the way to interpret the word is 1 letter 1 meaning. 백 is white, 랑 is wolf, and 섬 is flash. This also applies to Chinese or Japanese writing in parenthesis. hope it helps</w:t>
      </w:r>
    </w:p>
  </w:comment>
  <w:comment w:author="Keperluan Umum" w:id="9" w:date="2025-06-06T16:53:22Z"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sometimes in the korean version and kanji or Chinese version there will be a difference meaning, so you have to guess or find the right word. I'm still learning too so that's all I know</w:t>
      </w:r>
    </w:p>
  </w:comment>
  <w:comment w:author="Keperluan Umum" w:id="10" w:date="2025-06-06T17:52:15Z"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for a word inserted in Chinese or Japanese letters, it can be used as the first reference to write the term. Because I think the meaning is quite true</w:t>
      </w:r>
    </w:p>
  </w:comment>
  <w:comment w:author="Matt From Wii" w:id="11" w:date="2025-06-07T17:59:32Z"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name will be "Hakhyun-ah"</w:t>
      </w:r>
    </w:p>
  </w:comment>
  <w:comment w:author="Natalee Koh" w:id="7" w:date="2025-06-06T00:46:07Z"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백랑 white wolf(?) I'm making guesses here</w:t>
      </w:r>
    </w:p>
  </w:comment>
  <w:comment w:author="Natalee Koh" w:id="3" w:date="2025-06-06T00:33:41Z"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LHH: I'm not cringe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